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13" w:rsidRDefault="008A7713" w:rsidP="008A7713">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402186" w:rsidP="008A7713">
      <w:pPr>
        <w:jc w:val="center"/>
        <w:rPr>
          <w:rFonts w:ascii="Times New Roman" w:hAnsi="Times New Roman" w:cs="Times New Roman"/>
          <w:b/>
          <w:sz w:val="24"/>
          <w:szCs w:val="24"/>
        </w:rPr>
      </w:pPr>
      <w:hyperlink r:id="rId5" w:history="1">
        <w:r w:rsidR="001913FB"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ins w:id="1" w:author="James Yu (jyu8)" w:date="2019-02-25T17:22:00Z"/>
          <w:rFonts w:ascii="Times New Roman" w:hAnsi="Times New Roman" w:cs="Times New Roman"/>
          <w:b/>
          <w:sz w:val="24"/>
          <w:szCs w:val="24"/>
        </w:rPr>
      </w:pPr>
      <w:r>
        <w:rPr>
          <w:rFonts w:ascii="Times New Roman" w:hAnsi="Times New Roman" w:cs="Times New Roman"/>
          <w:b/>
          <w:sz w:val="24"/>
          <w:szCs w:val="24"/>
        </w:rPr>
        <w:t>Sprint 0 Report</w:t>
      </w:r>
    </w:p>
    <w:p w:rsidR="00402186" w:rsidRDefault="00402186" w:rsidP="008A7713">
      <w:pPr>
        <w:jc w:val="center"/>
        <w:rPr>
          <w:ins w:id="2" w:author="James Yu (jyu8)" w:date="2019-02-23T18:09:00Z"/>
          <w:rFonts w:ascii="Times New Roman" w:hAnsi="Times New Roman" w:cs="Times New Roman"/>
          <w:b/>
          <w:sz w:val="24"/>
          <w:szCs w:val="24"/>
        </w:rPr>
      </w:pPr>
      <w:ins w:id="3" w:author="James Yu (jyu8)" w:date="2019-02-25T17:22:00Z">
        <w:r>
          <w:rPr>
            <w:rFonts w:ascii="Times New Roman" w:hAnsi="Times New Roman" w:cs="Times New Roman"/>
            <w:b/>
            <w:sz w:val="24"/>
            <w:szCs w:val="24"/>
          </w:rPr>
          <w:t xml:space="preserve">Total = </w:t>
        </w:r>
      </w:ins>
      <w:ins w:id="4" w:author="James Yu (jyu8)" w:date="2019-02-25T17:23:00Z">
        <w:r>
          <w:rPr>
            <w:rFonts w:ascii="Times New Roman" w:hAnsi="Times New Roman" w:cs="Times New Roman"/>
            <w:b/>
            <w:sz w:val="24"/>
            <w:szCs w:val="24"/>
          </w:rPr>
          <w:t>24/80 = 30%</w:t>
        </w:r>
      </w:ins>
    </w:p>
    <w:p w:rsidR="00D04094" w:rsidRDefault="00D04094" w:rsidP="008A7713">
      <w:pPr>
        <w:jc w:val="center"/>
        <w:rPr>
          <w:rFonts w:ascii="Times New Roman" w:hAnsi="Times New Roman" w:cs="Times New Roman"/>
          <w:b/>
          <w:sz w:val="24"/>
          <w:szCs w:val="24"/>
        </w:rPr>
      </w:pPr>
    </w:p>
    <w:p w:rsidR="00D04094" w:rsidRDefault="00D04094" w:rsidP="00D04094">
      <w:pPr>
        <w:pStyle w:val="ListParagraph"/>
        <w:ind w:left="0"/>
        <w:rPr>
          <w:ins w:id="5" w:author="James Yu (jyu8)" w:date="2019-02-23T18:09:00Z"/>
        </w:rPr>
      </w:pPr>
      <w:ins w:id="6" w:author="James Yu (jyu8)" w:date="2019-02-23T18:09:00Z">
        <w:r>
          <w:t xml:space="preserve">Please </w:t>
        </w:r>
      </w:ins>
      <w:ins w:id="7" w:author="James Yu (jyu8)" w:date="2019-02-23T18:10:00Z">
        <w:r>
          <w:t>keep the original document index number.</w:t>
        </w:r>
      </w:ins>
    </w:p>
    <w:p w:rsidR="008A7713" w:rsidRPr="00D04094" w:rsidRDefault="00D04094">
      <w:pPr>
        <w:pStyle w:val="ListParagraph"/>
        <w:numPr>
          <w:ilvl w:val="0"/>
          <w:numId w:val="3"/>
        </w:numPr>
        <w:rPr>
          <w:rFonts w:ascii="Times New Roman" w:hAnsi="Times New Roman" w:cs="Times New Roman"/>
          <w:b/>
          <w:sz w:val="24"/>
          <w:szCs w:val="24"/>
          <w:rPrChange w:id="8" w:author="James Yu (jyu8)" w:date="2019-02-23T18:09:00Z">
            <w:rPr/>
          </w:rPrChange>
        </w:rPr>
        <w:pPrChange w:id="9" w:author="James Yu (jyu8)" w:date="2019-02-23T18:09:00Z">
          <w:pPr/>
        </w:pPrChange>
      </w:pPr>
      <w:ins w:id="10" w:author="James Yu (jyu8)" w:date="2019-02-23T18:10:00Z">
        <w:r>
          <w:t xml:space="preserve">(3/4)   </w:t>
        </w:r>
      </w:ins>
      <w:r w:rsidR="006D7694" w:rsidRPr="00D04094">
        <w:rPr>
          <w:rFonts w:ascii="Times New Roman" w:hAnsi="Times New Roman" w:cs="Times New Roman"/>
          <w:b/>
          <w:sz w:val="24"/>
          <w:szCs w:val="24"/>
          <w:u w:val="single"/>
          <w:rPrChange w:id="11" w:author="James Yu (jyu8)" w:date="2019-02-23T18:09:00Z">
            <w:rPr/>
          </w:rPrChange>
        </w:rPr>
        <w:t xml:space="preserve">Project </w:t>
      </w:r>
      <w:r w:rsidR="008A7713" w:rsidRPr="00D04094">
        <w:rPr>
          <w:rFonts w:ascii="Times New Roman" w:hAnsi="Times New Roman" w:cs="Times New Roman"/>
          <w:b/>
          <w:sz w:val="24"/>
          <w:szCs w:val="24"/>
          <w:u w:val="single"/>
          <w:rPrChange w:id="12" w:author="James Yu (jyu8)" w:date="2019-02-23T18:09:00Z">
            <w:rPr/>
          </w:rPrChange>
        </w:rPr>
        <w:t>Summary</w:t>
      </w:r>
      <w:proofErr w:type="gramStart"/>
      <w:r w:rsidR="008A7713" w:rsidRPr="00D04094">
        <w:rPr>
          <w:rFonts w:ascii="Times New Roman" w:hAnsi="Times New Roman" w:cs="Times New Roman"/>
          <w:b/>
          <w:sz w:val="24"/>
          <w:szCs w:val="24"/>
          <w:rPrChange w:id="13" w:author="James Yu (jyu8)" w:date="2019-02-23T18:09:00Z">
            <w:rPr/>
          </w:rPrChange>
        </w:rPr>
        <w:t>:</w:t>
      </w:r>
      <w:ins w:id="14" w:author="James Yu (jyu8)" w:date="2019-02-23T18:19:00Z">
        <w:r w:rsidR="009656C2">
          <w:t xml:space="preserve">  (</w:t>
        </w:r>
        <w:proofErr w:type="gramEnd"/>
        <w:r w:rsidR="009656C2">
          <w:t xml:space="preserve">some part </w:t>
        </w:r>
      </w:ins>
      <w:ins w:id="15" w:author="James Yu (jyu8)" w:date="2019-02-23T18:20:00Z">
        <w:r w:rsidR="009656C2">
          <w:t>of this should in the problem statement paragraph)</w:t>
        </w:r>
      </w:ins>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D04094" w:rsidP="008A7713">
      <w:pPr>
        <w:rPr>
          <w:rFonts w:ascii="Times New Roman" w:hAnsi="Times New Roman" w:cs="Times New Roman"/>
          <w:b/>
          <w:sz w:val="24"/>
          <w:szCs w:val="24"/>
        </w:rPr>
      </w:pPr>
      <w:ins w:id="16" w:author="James Yu (jyu8)" w:date="2019-02-23T18:09:00Z">
        <w:r>
          <w:rPr>
            <w:rFonts w:ascii="Times New Roman" w:hAnsi="Times New Roman" w:cs="Times New Roman"/>
            <w:b/>
            <w:sz w:val="24"/>
            <w:szCs w:val="24"/>
            <w:u w:val="single"/>
          </w:rPr>
          <w:t xml:space="preserve">(5) </w:t>
        </w:r>
      </w:ins>
      <w:ins w:id="17" w:author="James Yu (jyu8)" w:date="2019-02-23T18:18:00Z">
        <w:r w:rsidR="009656C2">
          <w:rPr>
            <w:rFonts w:ascii="Times New Roman" w:hAnsi="Times New Roman" w:cs="Times New Roman"/>
            <w:b/>
            <w:sz w:val="24"/>
            <w:szCs w:val="24"/>
            <w:u w:val="single"/>
          </w:rPr>
          <w:t>(1/</w:t>
        </w:r>
        <w:proofErr w:type="gramStart"/>
        <w:r w:rsidR="009656C2">
          <w:rPr>
            <w:rFonts w:ascii="Times New Roman" w:hAnsi="Times New Roman" w:cs="Times New Roman"/>
            <w:b/>
            <w:sz w:val="24"/>
            <w:szCs w:val="24"/>
            <w:u w:val="single"/>
          </w:rPr>
          <w:t>4 )</w:t>
        </w:r>
      </w:ins>
      <w:proofErr w:type="gramEnd"/>
      <w:ins w:id="18" w:author="James Yu (jyu8)" w:date="2019-02-23T18:09:00Z">
        <w:r>
          <w:rPr>
            <w:rFonts w:ascii="Times New Roman" w:hAnsi="Times New Roman" w:cs="Times New Roman"/>
            <w:b/>
            <w:sz w:val="24"/>
            <w:szCs w:val="24"/>
            <w:u w:val="single"/>
          </w:rPr>
          <w:t xml:space="preserve">  </w:t>
        </w:r>
      </w:ins>
      <w:r w:rsidR="00736394">
        <w:rPr>
          <w:rFonts w:ascii="Times New Roman" w:hAnsi="Times New Roman" w:cs="Times New Roman"/>
          <w:b/>
          <w:sz w:val="24"/>
          <w:szCs w:val="24"/>
          <w:u w:val="single"/>
        </w:rPr>
        <w:t>Problem Statement</w:t>
      </w:r>
      <w:r w:rsidR="00736394">
        <w:rPr>
          <w:rFonts w:ascii="Times New Roman" w:hAnsi="Times New Roman" w:cs="Times New Roman"/>
          <w:b/>
          <w:sz w:val="24"/>
          <w:szCs w:val="24"/>
        </w:rPr>
        <w:t>:</w:t>
      </w:r>
      <w:ins w:id="19" w:author="James Yu (jyu8)" w:date="2019-02-23T18:06:00Z">
        <w:r>
          <w:rPr>
            <w:rFonts w:ascii="Times New Roman" w:hAnsi="Times New Roman" w:cs="Times New Roman"/>
            <w:b/>
            <w:sz w:val="24"/>
            <w:szCs w:val="24"/>
          </w:rPr>
          <w:t xml:space="preserve"> ( need </w:t>
        </w:r>
      </w:ins>
      <w:ins w:id="20" w:author="James Yu (jyu8)" w:date="2019-02-23T18:07:00Z">
        <w:r>
          <w:rPr>
            <w:rFonts w:ascii="Times New Roman" w:hAnsi="Times New Roman" w:cs="Times New Roman"/>
            <w:b/>
            <w:sz w:val="24"/>
            <w:szCs w:val="24"/>
          </w:rPr>
          <w:t xml:space="preserve">more… </w:t>
        </w:r>
        <w:proofErr w:type="spellStart"/>
        <w:r>
          <w:rPr>
            <w:rFonts w:ascii="Times New Roman" w:hAnsi="Times New Roman" w:cs="Times New Roman"/>
            <w:b/>
            <w:sz w:val="24"/>
            <w:szCs w:val="24"/>
          </w:rPr>
          <w:t>eg</w:t>
        </w:r>
        <w:proofErr w:type="spellEnd"/>
        <w:r>
          <w:rPr>
            <w:rFonts w:ascii="Times New Roman" w:hAnsi="Times New Roman" w:cs="Times New Roman"/>
            <w:b/>
            <w:sz w:val="24"/>
            <w:szCs w:val="24"/>
          </w:rPr>
          <w:t>, what does a dog owner do now?)</w:t>
        </w:r>
      </w:ins>
    </w:p>
    <w:p w:rsidR="00736394" w:rsidDel="00D04094" w:rsidRDefault="00736394" w:rsidP="008A7713">
      <w:pPr>
        <w:rPr>
          <w:del w:id="21" w:author="James Yu (jyu8)" w:date="2019-02-23T18:05:00Z"/>
          <w:rFonts w:ascii="Times New Roman" w:hAnsi="Times New Roman" w:cs="Times New Roman"/>
          <w:sz w:val="24"/>
          <w:szCs w:val="24"/>
        </w:rPr>
      </w:pPr>
      <w:del w:id="22" w:author="James Yu (jyu8)" w:date="2019-02-23T18:05:00Z">
        <w:r w:rsidDel="00D04094">
          <w:rPr>
            <w:rFonts w:ascii="Times New Roman" w:hAnsi="Times New Roman" w:cs="Times New Roman"/>
            <w:sz w:val="24"/>
            <w:szCs w:val="24"/>
          </w:rPr>
          <w:delText>Provided by the customer:</w:delText>
        </w:r>
      </w:del>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D04094" w:rsidP="00736394">
      <w:pPr>
        <w:spacing w:line="276" w:lineRule="auto"/>
        <w:rPr>
          <w:rFonts w:ascii="Times New Roman" w:hAnsi="Times New Roman" w:cs="Times New Roman"/>
          <w:b/>
          <w:sz w:val="24"/>
          <w:szCs w:val="24"/>
        </w:rPr>
      </w:pPr>
      <w:ins w:id="23" w:author="James Yu (jyu8)" w:date="2019-02-23T18:09:00Z">
        <w:r>
          <w:rPr>
            <w:rFonts w:ascii="Times New Roman" w:hAnsi="Times New Roman" w:cs="Times New Roman"/>
            <w:b/>
            <w:sz w:val="24"/>
            <w:szCs w:val="24"/>
            <w:u w:val="single"/>
          </w:rPr>
          <w:t xml:space="preserve">(6)  </w:t>
        </w:r>
      </w:ins>
      <w:r w:rsidR="001913FB">
        <w:rPr>
          <w:rFonts w:ascii="Times New Roman" w:hAnsi="Times New Roman" w:cs="Times New Roman"/>
          <w:b/>
          <w:sz w:val="24"/>
          <w:szCs w:val="24"/>
          <w:u w:val="single"/>
        </w:rPr>
        <w:t>Team Profile</w:t>
      </w:r>
      <w:proofErr w:type="gramStart"/>
      <w:r w:rsidR="001913FB">
        <w:rPr>
          <w:rFonts w:ascii="Times New Roman" w:hAnsi="Times New Roman" w:cs="Times New Roman"/>
          <w:b/>
          <w:sz w:val="24"/>
          <w:szCs w:val="24"/>
        </w:rPr>
        <w:t>:</w:t>
      </w:r>
      <w:ins w:id="24" w:author="James Yu (jyu8)" w:date="2019-02-23T18:06:00Z">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need more …</w:t>
        </w:r>
      </w:ins>
      <w:ins w:id="25" w:author="James Yu (jyu8)" w:date="2019-02-23T18:21:00Z">
        <w:r w:rsidR="009656C2">
          <w:rPr>
            <w:rFonts w:ascii="Times New Roman" w:hAnsi="Times New Roman" w:cs="Times New Roman"/>
            <w:b/>
            <w:sz w:val="24"/>
            <w:szCs w:val="24"/>
          </w:rPr>
          <w:t>. Not i</w:t>
        </w:r>
      </w:ins>
      <w:ins w:id="26" w:author="James Yu (jyu8)" w:date="2019-02-23T18:22:00Z">
        <w:r w:rsidR="009656C2">
          <w:rPr>
            <w:rFonts w:ascii="Times New Roman" w:hAnsi="Times New Roman" w:cs="Times New Roman"/>
            <w:b/>
            <w:sz w:val="24"/>
            <w:szCs w:val="24"/>
          </w:rPr>
          <w:t>n</w:t>
        </w:r>
      </w:ins>
      <w:ins w:id="27" w:author="James Yu (jyu8)" w:date="2019-02-23T18:21:00Z">
        <w:r w:rsidR="009656C2">
          <w:rPr>
            <w:rFonts w:ascii="Times New Roman" w:hAnsi="Times New Roman" w:cs="Times New Roman"/>
            <w:b/>
            <w:sz w:val="24"/>
            <w:szCs w:val="24"/>
          </w:rPr>
          <w:t xml:space="preserve"> bullet format</w:t>
        </w:r>
      </w:ins>
      <w:ins w:id="28" w:author="James Yu (jyu8)" w:date="2019-02-23T18:06:00Z">
        <w:r>
          <w:rPr>
            <w:rFonts w:ascii="Times New Roman" w:hAnsi="Times New Roman" w:cs="Times New Roman"/>
            <w:b/>
            <w:sz w:val="24"/>
            <w:szCs w:val="24"/>
          </w:rPr>
          <w:t xml:space="preserve">) </w:t>
        </w:r>
      </w:ins>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r w:rsidR="007311FA">
        <w:rPr>
          <w:rFonts w:ascii="Times New Roman" w:hAnsi="Times New Roman" w:cs="Times New Roman"/>
          <w:sz w:val="24"/>
          <w:szCs w:val="24"/>
        </w:rPr>
        <w:br/>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Larz Leonard:</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Java, Python, HTML, Ruby</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Interests </w:t>
      </w:r>
      <w:r w:rsidR="009C6C95">
        <w:rPr>
          <w:rFonts w:ascii="Times New Roman" w:hAnsi="Times New Roman" w:cs="Times New Roman"/>
          <w:sz w:val="24"/>
          <w:szCs w:val="24"/>
        </w:rPr>
        <w:t>–</w:t>
      </w:r>
      <w:r>
        <w:rPr>
          <w:rFonts w:ascii="Times New Roman" w:hAnsi="Times New Roman" w:cs="Times New Roman"/>
          <w:sz w:val="24"/>
          <w:szCs w:val="24"/>
        </w:rPr>
        <w:t xml:space="preserve"> Programming</w:t>
      </w:r>
      <w:r w:rsidR="009C6C95">
        <w:rPr>
          <w:rFonts w:ascii="Times New Roman" w:hAnsi="Times New Roman" w:cs="Times New Roman"/>
          <w:sz w:val="24"/>
          <w:szCs w:val="24"/>
        </w:rPr>
        <w:t>, AI</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Career Goals – Programming, Game Development</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Role – Developer </w:t>
      </w:r>
    </w:p>
    <w:p w:rsidR="00EE5E7E" w:rsidRDefault="00EE5E7E" w:rsidP="00736394">
      <w:pPr>
        <w:spacing w:line="276" w:lineRule="auto"/>
        <w:rPr>
          <w:rFonts w:ascii="Times New Roman" w:hAnsi="Times New Roman" w:cs="Times New Roman"/>
          <w:sz w:val="24"/>
          <w:szCs w:val="24"/>
        </w:rPr>
      </w:pPr>
      <w:r>
        <w:rPr>
          <w:rFonts w:ascii="Times New Roman" w:hAnsi="Times New Roman" w:cs="Times New Roman"/>
          <w:sz w:val="24"/>
          <w:szCs w:val="24"/>
        </w:rPr>
        <w:t>Thi Phan:</w:t>
      </w:r>
    </w:p>
    <w:p w:rsidR="00EE5E7E" w:rsidRDefault="00EE5E7E"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00C91566" w:rsidRPr="00C91566">
        <w:rPr>
          <w:rFonts w:ascii="Times New Roman" w:hAnsi="Times New Roman" w:cs="Times New Roman"/>
          <w:sz w:val="24"/>
          <w:szCs w:val="24"/>
        </w:rPr>
        <w:t>Python, Java, Swift, Ruby on Rail</w:t>
      </w:r>
      <w:r w:rsidR="00C91566">
        <w:rPr>
          <w:rFonts w:ascii="Times New Roman" w:hAnsi="Times New Roman" w:cs="Times New Roman"/>
          <w:sz w:val="24"/>
          <w:szCs w:val="24"/>
        </w:rPr>
        <w:t>s</w:t>
      </w:r>
      <w:ins w:id="29" w:author="James Yu (jyu8)" w:date="2019-02-23T18:11:00Z">
        <w:r w:rsidR="00D04094">
          <w:rPr>
            <w:rFonts w:ascii="Times New Roman" w:hAnsi="Times New Roman" w:cs="Times New Roman"/>
            <w:sz w:val="24"/>
            <w:szCs w:val="24"/>
          </w:rPr>
          <w:t xml:space="preserve"> interest… role… career… </w:t>
        </w:r>
      </w:ins>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Vinh Tran:</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Pr="00C91566">
        <w:rPr>
          <w:rFonts w:ascii="Times New Roman" w:hAnsi="Times New Roman" w:cs="Times New Roman"/>
          <w:sz w:val="24"/>
          <w:szCs w:val="24"/>
        </w:rPr>
        <w:t>Java, C/C++, minor amount in SQL</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Noah Hanks: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Pr>
          <w:color w:val="000000"/>
          <w:sz w:val="24"/>
          <w:szCs w:val="24"/>
        </w:rPr>
        <w:t>Python, C++, SQL, Ruby on Rails</w:t>
      </w:r>
    </w:p>
    <w:p w:rsidR="00BA022C" w:rsidRDefault="00BA022C" w:rsidP="00736394">
      <w:pPr>
        <w:spacing w:line="276" w:lineRule="auto"/>
        <w:rPr>
          <w:rFonts w:ascii="Times New Roman" w:hAnsi="Times New Roman" w:cs="Times New Roman"/>
          <w:sz w:val="24"/>
          <w:szCs w:val="24"/>
        </w:rPr>
      </w:pPr>
    </w:p>
    <w:p w:rsidR="00BA022C" w:rsidRDefault="009656C2" w:rsidP="00736394">
      <w:pPr>
        <w:spacing w:line="276" w:lineRule="auto"/>
        <w:rPr>
          <w:rFonts w:ascii="Times New Roman" w:hAnsi="Times New Roman" w:cs="Times New Roman"/>
          <w:b/>
          <w:sz w:val="24"/>
          <w:szCs w:val="24"/>
        </w:rPr>
      </w:pPr>
      <w:proofErr w:type="gramStart"/>
      <w:ins w:id="30" w:author="James Yu (jyu8)" w:date="2019-02-23T18:22:00Z">
        <w:r>
          <w:rPr>
            <w:rFonts w:ascii="Times New Roman" w:hAnsi="Times New Roman" w:cs="Times New Roman"/>
            <w:b/>
            <w:sz w:val="24"/>
            <w:szCs w:val="24"/>
            <w:u w:val="single"/>
          </w:rPr>
          <w:t xml:space="preserve">(7)  </w:t>
        </w:r>
      </w:ins>
      <w:ins w:id="31" w:author="James Yu (jyu8)" w:date="2019-02-23T18:23:00Z">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 5/13 ) </w:t>
        </w:r>
      </w:ins>
      <w:r w:rsidR="00BA022C">
        <w:rPr>
          <w:rFonts w:ascii="Times New Roman" w:hAnsi="Times New Roman" w:cs="Times New Roman"/>
          <w:b/>
          <w:sz w:val="24"/>
          <w:szCs w:val="24"/>
          <w:u w:val="single"/>
        </w:rPr>
        <w:t>Development Process</w:t>
      </w:r>
      <w:r w:rsidR="00BA022C">
        <w:rPr>
          <w:rFonts w:ascii="Times New Roman" w:hAnsi="Times New Roman" w:cs="Times New Roman"/>
          <w:b/>
          <w:sz w:val="24"/>
          <w:szCs w:val="24"/>
        </w:rPr>
        <w:t>:</w:t>
      </w:r>
      <w:ins w:id="32" w:author="James Yu (jyu8)" w:date="2019-02-23T18:08:00Z">
        <w:r w:rsidR="00D04094">
          <w:rPr>
            <w:rFonts w:ascii="Times New Roman" w:hAnsi="Times New Roman" w:cs="Times New Roman"/>
            <w:b/>
            <w:sz w:val="24"/>
            <w:szCs w:val="24"/>
          </w:rPr>
          <w:t xml:space="preserve">  (add diagram to illustrate the process)</w:t>
        </w:r>
      </w:ins>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Thus far, the Agile Scrum method is being learned and in its infancy of implementation. The process has begun with a Sprint 0 in order to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testing the JIRA platform, items have been selected based on the needs of the team at the time. This is likely to change as the project is ramping up, and the sandbox phase for testing is coming to a conclusion. Item priority was decided in a logical manner similar to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D04094" w:rsidP="00736394">
      <w:pPr>
        <w:spacing w:line="276" w:lineRule="auto"/>
        <w:rPr>
          <w:rFonts w:ascii="Times New Roman" w:hAnsi="Times New Roman" w:cs="Times New Roman"/>
          <w:b/>
          <w:sz w:val="24"/>
          <w:szCs w:val="24"/>
        </w:rPr>
      </w:pPr>
      <w:ins w:id="33" w:author="James Yu (jyu8)" w:date="2019-02-23T18:12:00Z">
        <w:r>
          <w:rPr>
            <w:rFonts w:ascii="Times New Roman" w:hAnsi="Times New Roman" w:cs="Times New Roman"/>
            <w:b/>
            <w:sz w:val="24"/>
            <w:szCs w:val="24"/>
            <w:u w:val="single"/>
          </w:rPr>
          <w:t xml:space="preserve">(8) </w:t>
        </w:r>
        <w:proofErr w:type="gramStart"/>
        <w:r>
          <w:rPr>
            <w:rFonts w:ascii="Times New Roman" w:hAnsi="Times New Roman" w:cs="Times New Roman"/>
            <w:b/>
            <w:sz w:val="24"/>
            <w:szCs w:val="24"/>
            <w:u w:val="single"/>
          </w:rPr>
          <w:t xml:space="preserve">   (</w:t>
        </w:r>
        <w:proofErr w:type="gramEnd"/>
        <w:r>
          <w:rPr>
            <w:rFonts w:ascii="Times New Roman" w:hAnsi="Times New Roman" w:cs="Times New Roman"/>
            <w:b/>
            <w:sz w:val="24"/>
            <w:szCs w:val="24"/>
            <w:u w:val="single"/>
          </w:rPr>
          <w:t xml:space="preserve"> </w:t>
        </w:r>
      </w:ins>
      <w:ins w:id="34" w:author="James Yu (jyu8)" w:date="2019-02-23T18:23:00Z">
        <w:r w:rsidR="009656C2">
          <w:rPr>
            <w:rFonts w:ascii="Times New Roman" w:hAnsi="Times New Roman" w:cs="Times New Roman"/>
            <w:b/>
            <w:sz w:val="24"/>
            <w:szCs w:val="24"/>
            <w:u w:val="single"/>
          </w:rPr>
          <w:t>0</w:t>
        </w:r>
      </w:ins>
      <w:ins w:id="35" w:author="James Yu (jyu8)" w:date="2019-02-23T18:12:00Z">
        <w:r>
          <w:rPr>
            <w:rFonts w:ascii="Times New Roman" w:hAnsi="Times New Roman" w:cs="Times New Roman"/>
            <w:b/>
            <w:sz w:val="24"/>
            <w:szCs w:val="24"/>
            <w:u w:val="single"/>
          </w:rPr>
          <w:t xml:space="preserve">/5) </w:t>
        </w:r>
      </w:ins>
      <w:r w:rsidR="00F42FB8">
        <w:rPr>
          <w:rFonts w:ascii="Times New Roman" w:hAnsi="Times New Roman" w:cs="Times New Roman"/>
          <w:b/>
          <w:sz w:val="24"/>
          <w:szCs w:val="24"/>
          <w:u w:val="single"/>
        </w:rPr>
        <w:t>Glossary of Terms</w:t>
      </w:r>
      <w:r w:rsidR="00F42FB8">
        <w:rPr>
          <w:rFonts w:ascii="Times New Roman" w:hAnsi="Times New Roman" w:cs="Times New Roman"/>
          <w:b/>
          <w:sz w:val="24"/>
          <w:szCs w:val="24"/>
        </w:rPr>
        <w:t>:</w:t>
      </w:r>
      <w:ins w:id="36" w:author="James Yu (jyu8)" w:date="2019-02-23T18:12:00Z">
        <w:r>
          <w:rPr>
            <w:rFonts w:ascii="Times New Roman" w:hAnsi="Times New Roman" w:cs="Times New Roman"/>
            <w:b/>
            <w:sz w:val="24"/>
            <w:szCs w:val="24"/>
          </w:rPr>
          <w:t xml:space="preserve"> (Need MORE !!!)</w:t>
        </w:r>
      </w:ins>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r>
      <w:r w:rsidR="00D274EE">
        <w:rPr>
          <w:rFonts w:ascii="Times New Roman" w:hAnsi="Times New Roman" w:cs="Times New Roman"/>
          <w:sz w:val="24"/>
          <w:szCs w:val="24"/>
        </w:rPr>
        <w:t>Mobile – Platform description for phones and tablets</w:t>
      </w:r>
    </w:p>
    <w:p w:rsidR="00600363" w:rsidRDefault="00600363" w:rsidP="00736394">
      <w:pPr>
        <w:spacing w:line="276" w:lineRule="auto"/>
        <w:rPr>
          <w:rFonts w:ascii="Times New Roman" w:hAnsi="Times New Roman" w:cs="Times New Roman"/>
          <w:sz w:val="24"/>
          <w:szCs w:val="24"/>
        </w:rPr>
      </w:pPr>
    </w:p>
    <w:p w:rsidR="00600363" w:rsidRDefault="00D04094" w:rsidP="00736394">
      <w:pPr>
        <w:spacing w:line="276" w:lineRule="auto"/>
        <w:rPr>
          <w:rFonts w:ascii="Times New Roman" w:hAnsi="Times New Roman" w:cs="Times New Roman"/>
          <w:b/>
          <w:sz w:val="24"/>
          <w:szCs w:val="24"/>
        </w:rPr>
      </w:pPr>
      <w:ins w:id="37" w:author="James Yu (jyu8)" w:date="2019-02-23T18:12:00Z">
        <w:r>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9 )</w:t>
        </w:r>
        <w:proofErr w:type="gramEnd"/>
        <w:r>
          <w:rPr>
            <w:rFonts w:ascii="Times New Roman" w:hAnsi="Times New Roman" w:cs="Times New Roman"/>
            <w:b/>
            <w:sz w:val="24"/>
            <w:szCs w:val="24"/>
            <w:u w:val="single"/>
          </w:rPr>
          <w:t xml:space="preserve"> </w:t>
        </w:r>
      </w:ins>
      <w:r w:rsidR="00D274EE">
        <w:rPr>
          <w:rFonts w:ascii="Times New Roman" w:hAnsi="Times New Roman" w:cs="Times New Roman"/>
          <w:b/>
          <w:sz w:val="24"/>
          <w:szCs w:val="24"/>
          <w:u w:val="single"/>
        </w:rPr>
        <w:t xml:space="preserve">Requirements, Analysis, Design, </w:t>
      </w:r>
      <w:r w:rsidR="00600363">
        <w:rPr>
          <w:rFonts w:ascii="Times New Roman" w:hAnsi="Times New Roman" w:cs="Times New Roman"/>
          <w:b/>
          <w:sz w:val="24"/>
          <w:szCs w:val="24"/>
          <w:u w:val="single"/>
        </w:rPr>
        <w:t>Results</w:t>
      </w:r>
      <w:r w:rsidR="00600363">
        <w:rPr>
          <w:rFonts w:ascii="Times New Roman" w:hAnsi="Times New Roman" w:cs="Times New Roman"/>
          <w:b/>
          <w:sz w:val="24"/>
          <w:szCs w:val="24"/>
        </w:rPr>
        <w:t>:</w:t>
      </w:r>
    </w:p>
    <w:p w:rsidR="00D274EE" w:rsidRDefault="00D274EE" w:rsidP="00736394">
      <w:pPr>
        <w:spacing w:line="276" w:lineRule="auto"/>
        <w:rPr>
          <w:rFonts w:ascii="Times New Roman" w:hAnsi="Times New Roman" w:cs="Times New Roman"/>
          <w:sz w:val="24"/>
          <w:szCs w:val="24"/>
        </w:rPr>
      </w:pPr>
      <w:r>
        <w:rPr>
          <w:rFonts w:ascii="Times New Roman" w:hAnsi="Times New Roman" w:cs="Times New Roman"/>
          <w:sz w:val="24"/>
          <w:szCs w:val="24"/>
        </w:rPr>
        <w:t>This section is still largely under construction as the project begins to move underway.</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 xml:space="preserve">Functional Requirements: </w:t>
      </w:r>
      <w:ins w:id="38" w:author="James Yu (jyu8)" w:date="2019-02-23T18:13:00Z">
        <w:r w:rsidR="00D04094">
          <w:rPr>
            <w:rFonts w:ascii="Times New Roman" w:hAnsi="Times New Roman" w:cs="Times New Roman"/>
            <w:b/>
            <w:sz w:val="24"/>
            <w:szCs w:val="24"/>
          </w:rPr>
          <w:t xml:space="preserve">(UI related </w:t>
        </w:r>
        <w:proofErr w:type="gramStart"/>
        <w:r w:rsidR="00D04094">
          <w:rPr>
            <w:rFonts w:ascii="Times New Roman" w:hAnsi="Times New Roman" w:cs="Times New Roman"/>
            <w:b/>
            <w:sz w:val="24"/>
            <w:szCs w:val="24"/>
          </w:rPr>
          <w:t xml:space="preserve">items)  </w:t>
        </w:r>
      </w:ins>
      <w:r>
        <w:rPr>
          <w:rFonts w:ascii="Times New Roman" w:hAnsi="Times New Roman" w:cs="Times New Roman"/>
          <w:sz w:val="24"/>
          <w:szCs w:val="24"/>
        </w:rPr>
        <w:t>What</w:t>
      </w:r>
      <w:proofErr w:type="gramEnd"/>
      <w:r>
        <w:rPr>
          <w:rFonts w:ascii="Times New Roman" w:hAnsi="Times New Roman" w:cs="Times New Roman"/>
          <w:sz w:val="24"/>
          <w:szCs w:val="24"/>
        </w:rPr>
        <w:t xml:space="preserve"> the project should do</w:t>
      </w:r>
    </w:p>
    <w:p w:rsidR="00472C1C" w:rsidRDefault="00472C1C" w:rsidP="00736394">
      <w:pPr>
        <w:spacing w:line="276" w:lineRule="auto"/>
        <w:rPr>
          <w:rFonts w:ascii="Times New Roman" w:hAnsi="Times New Roman" w:cs="Times New Roman"/>
          <w:sz w:val="24"/>
          <w:szCs w:val="24"/>
        </w:rPr>
      </w:pPr>
      <w:r>
        <w:rPr>
          <w:rFonts w:ascii="Times New Roman" w:hAnsi="Times New Roman" w:cs="Times New Roman"/>
          <w:sz w:val="24"/>
          <w:szCs w:val="24"/>
        </w:rPr>
        <w:tab/>
        <w:t>Essentially the project is going to allow dog owners to connect via finding dog friendly places. The scope of methods for what will be included aside from being able to list dog friendly locations is still being worked out.</w:t>
      </w:r>
    </w:p>
    <w:p w:rsidR="00472C1C" w:rsidRDefault="00472C1C" w:rsidP="00736394">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Non Functional</w:t>
      </w:r>
      <w:proofErr w:type="gramEnd"/>
      <w:r>
        <w:rPr>
          <w:rFonts w:ascii="Times New Roman" w:hAnsi="Times New Roman" w:cs="Times New Roman"/>
          <w:b/>
          <w:sz w:val="24"/>
          <w:szCs w:val="24"/>
        </w:rPr>
        <w:t xml:space="preserve"> Requirement / Specification:</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Currently, the plan is for the platform to be based on ruby on rails given the team’s recent experience in its use.</w:t>
      </w:r>
      <w:ins w:id="39" w:author="James Yu (jyu8)" w:date="2019-02-23T18:13:00Z">
        <w:r w:rsidR="00D04094">
          <w:rPr>
            <w:rFonts w:ascii="Times New Roman" w:hAnsi="Times New Roman" w:cs="Times New Roman"/>
            <w:sz w:val="24"/>
            <w:szCs w:val="24"/>
          </w:rPr>
          <w:t>??? What about the pr</w:t>
        </w:r>
      </w:ins>
      <w:ins w:id="40" w:author="James Yu (jyu8)" w:date="2019-02-23T18:14:00Z">
        <w:r w:rsidR="00D04094">
          <w:rPr>
            <w:rFonts w:ascii="Times New Roman" w:hAnsi="Times New Roman" w:cs="Times New Roman"/>
            <w:sz w:val="24"/>
            <w:szCs w:val="24"/>
          </w:rPr>
          <w:t xml:space="preserve">oject support and salability…? </w:t>
        </w:r>
      </w:ins>
      <w:r>
        <w:rPr>
          <w:rFonts w:ascii="Times New Roman" w:hAnsi="Times New Roman" w:cs="Times New Roman"/>
          <w:sz w:val="24"/>
          <w:szCs w:val="24"/>
        </w:rPr>
        <w:t xml:space="preserve"> As for source code organization,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to be used to have a root folder. Ultimately, the organization will depend largely on which platform is used to create the project.</w:t>
      </w:r>
      <w:ins w:id="41" w:author="James Yu (jyu8)" w:date="2019-02-23T18:14:00Z">
        <w:r w:rsidR="00D04094">
          <w:rPr>
            <w:rFonts w:ascii="Times New Roman" w:hAnsi="Times New Roman" w:cs="Times New Roman"/>
            <w:sz w:val="24"/>
            <w:szCs w:val="24"/>
          </w:rPr>
          <w:t>????</w:t>
        </w:r>
      </w:ins>
    </w:p>
    <w:p w:rsidR="00472C1C" w:rsidRPr="00472C1C" w:rsidRDefault="00472C1C" w:rsidP="00736394">
      <w:pPr>
        <w:spacing w:line="276" w:lineRule="auto"/>
        <w:rPr>
          <w:rFonts w:ascii="Times New Roman" w:hAnsi="Times New Roman" w:cs="Times New Roman"/>
          <w:b/>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tbl>
      <w:tblPr>
        <w:tblStyle w:val="TableGrid"/>
        <w:tblW w:w="0" w:type="auto"/>
        <w:tblLook w:val="04A0" w:firstRow="1" w:lastRow="0" w:firstColumn="1" w:lastColumn="0" w:noHBand="0" w:noVBand="1"/>
      </w:tblPr>
      <w:tblGrid>
        <w:gridCol w:w="3018"/>
        <w:gridCol w:w="3018"/>
        <w:gridCol w:w="3018"/>
      </w:tblGrid>
      <w:tr w:rsidR="00051D5C" w:rsidTr="00051D5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Issue #</w:t>
            </w:r>
          </w:p>
        </w:t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Priority</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Create Requirements</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Medium</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Sketching prototype for iOS app</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Low</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Test story issue</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High</w:t>
            </w:r>
          </w:p>
        </w:tc>
      </w:tr>
    </w:tbl>
    <w:p w:rsidR="00051D5C" w:rsidRDefault="00051D5C" w:rsidP="00051D5C">
      <w:pPr>
        <w:spacing w:line="276" w:lineRule="auto"/>
        <w:jc w:val="center"/>
        <w:rPr>
          <w:rFonts w:ascii="Times New Roman" w:hAnsi="Times New Roman" w:cs="Times New Roman"/>
          <w:b/>
          <w:sz w:val="24"/>
          <w:szCs w:val="24"/>
        </w:rPr>
      </w:pPr>
    </w:p>
    <w:p w:rsidR="00600363" w:rsidRDefault="00600363" w:rsidP="00600363">
      <w:pPr>
        <w:spacing w:line="276" w:lineRule="auto"/>
        <w:jc w:val="center"/>
        <w:rPr>
          <w:rFonts w:ascii="Times New Roman" w:hAnsi="Times New Roman" w:cs="Times New Roman"/>
          <w:sz w:val="24"/>
          <w:szCs w:val="24"/>
        </w:rPr>
      </w:pP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CA0FD1" w:rsidRDefault="00CA0FD1" w:rsidP="00CA0FD1">
      <w:pPr>
        <w:spacing w:line="276" w:lineRule="auto"/>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believe</w:t>
      </w:r>
      <w:ins w:id="42" w:author="James Yu (jyu8)" w:date="2019-02-23T18:14:00Z">
        <w:r w:rsidR="00D04094">
          <w:rPr>
            <w:rFonts w:ascii="Times New Roman" w:hAnsi="Times New Roman" w:cs="Times New Roman"/>
            <w:sz w:val="24"/>
            <w:szCs w:val="24"/>
          </w:rPr>
          <w:t xml:space="preserve"> ????</w:t>
        </w:r>
        <w:proofErr w:type="gramEnd"/>
        <w:r w:rsidR="00D04094">
          <w:rPr>
            <w:rFonts w:ascii="Times New Roman" w:hAnsi="Times New Roman" w:cs="Times New Roman"/>
            <w:sz w:val="24"/>
            <w:szCs w:val="24"/>
          </w:rPr>
          <w:t xml:space="preserve"> </w:t>
        </w:r>
      </w:ins>
      <w:r>
        <w:rPr>
          <w:rFonts w:ascii="Times New Roman" w:hAnsi="Times New Roman" w:cs="Times New Roman"/>
          <w:sz w:val="24"/>
          <w:szCs w:val="24"/>
        </w:rPr>
        <w:t xml:space="preserve"> the line to be flat due to story points not being set.</w:t>
      </w: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b/>
          <w:sz w:val="24"/>
          <w:szCs w:val="24"/>
        </w:rPr>
      </w:pPr>
      <w:r>
        <w:rPr>
          <w:rFonts w:ascii="Times New Roman" w:hAnsi="Times New Roman" w:cs="Times New Roman"/>
          <w:b/>
          <w:sz w:val="24"/>
          <w:szCs w:val="24"/>
        </w:rPr>
        <w:t>Risk Tracking Table:</w:t>
      </w:r>
    </w:p>
    <w:p w:rsidR="00AB0AF5" w:rsidRDefault="00DD6986" w:rsidP="00DD6986">
      <w:pPr>
        <w:spacing w:line="276" w:lineRule="auto"/>
        <w:rPr>
          <w:rFonts w:ascii="Times New Roman" w:hAnsi="Times New Roman" w:cs="Times New Roman"/>
          <w:sz w:val="24"/>
          <w:szCs w:val="24"/>
        </w:rPr>
      </w:pPr>
      <w:r>
        <w:rPr>
          <w:rFonts w:ascii="Times New Roman" w:hAnsi="Times New Roman" w:cs="Times New Roman"/>
          <w:sz w:val="24"/>
          <w:szCs w:val="24"/>
        </w:rPr>
        <w:t>Not yet in existence</w:t>
      </w:r>
      <w:proofErr w:type="gramStart"/>
      <w:ins w:id="43" w:author="James Yu (jyu8)" w:date="2019-02-23T18:15:00Z">
        <w:r w:rsidR="009656C2">
          <w:rPr>
            <w:rFonts w:ascii="Times New Roman" w:hAnsi="Times New Roman" w:cs="Times New Roman"/>
            <w:sz w:val="24"/>
            <w:szCs w:val="24"/>
          </w:rPr>
          <w:t xml:space="preserve">????? </w:t>
        </w:r>
      </w:ins>
      <w:r>
        <w:rPr>
          <w:rFonts w:ascii="Times New Roman" w:hAnsi="Times New Roman" w:cs="Times New Roman"/>
          <w:sz w:val="24"/>
          <w:szCs w:val="24"/>
        </w:rPr>
        <w:t>,</w:t>
      </w:r>
      <w:proofErr w:type="gramEnd"/>
      <w:r>
        <w:rPr>
          <w:rFonts w:ascii="Times New Roman" w:hAnsi="Times New Roman" w:cs="Times New Roman"/>
          <w:sz w:val="24"/>
          <w:szCs w:val="24"/>
        </w:rPr>
        <w:t xml:space="preserve"> however as Sprint 1 initiates, a log will be kept of each open issue with the priorities listed.</w:t>
      </w:r>
    </w:p>
    <w:p w:rsidR="00AB0AF5" w:rsidRDefault="00DD6986" w:rsidP="00DD6986">
      <w:pPr>
        <w:spacing w:line="276" w:lineRule="auto"/>
        <w:rPr>
          <w:rFonts w:ascii="Times New Roman" w:hAnsi="Times New Roman" w:cs="Times New Roman"/>
          <w:b/>
          <w:sz w:val="24"/>
          <w:szCs w:val="24"/>
        </w:rPr>
      </w:pPr>
      <w:r>
        <w:rPr>
          <w:rFonts w:ascii="Times New Roman" w:hAnsi="Times New Roman" w:cs="Times New Roman"/>
          <w:b/>
          <w:sz w:val="24"/>
          <w:szCs w:val="24"/>
        </w:rPr>
        <w:t>Summary of Retrospectives:</w:t>
      </w:r>
    </w:p>
    <w:p w:rsidR="00DD6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Table of Retrospectives</w:t>
      </w:r>
    </w:p>
    <w:tbl>
      <w:tblPr>
        <w:tblStyle w:val="TableGrid"/>
        <w:tblW w:w="0" w:type="auto"/>
        <w:tblLook w:val="04A0" w:firstRow="1" w:lastRow="0" w:firstColumn="1" w:lastColumn="0" w:noHBand="0" w:noVBand="1"/>
      </w:tblPr>
      <w:tblGrid>
        <w:gridCol w:w="2263"/>
        <w:gridCol w:w="2263"/>
        <w:gridCol w:w="2264"/>
        <w:gridCol w:w="2264"/>
      </w:tblGrid>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Sprint #</w:t>
            </w:r>
          </w:p>
        </w:tc>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well and should carry on doing?</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that we should be avoiding in future?</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were the surprises (unusual items) during the sprint?</w:t>
            </w:r>
          </w:p>
        </w:tc>
      </w:tr>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 xml:space="preserve">Sprint 0 </w:t>
            </w:r>
          </w:p>
        </w:tc>
        <w:tc>
          <w:tcPr>
            <w:tcW w:w="2263"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We should carry on with picking the relevant topics to be spoken about during each meeting.</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 xml:space="preserve">Staying on track during discussion and not diverging should be practiced given a couple of times that it has happened, however, even in this, the </w:t>
            </w:r>
            <w:r>
              <w:rPr>
                <w:rFonts w:ascii="Times New Roman" w:hAnsi="Times New Roman" w:cs="Times New Roman"/>
                <w:sz w:val="24"/>
                <w:szCs w:val="24"/>
              </w:rPr>
              <w:lastRenderedPageBreak/>
              <w:t>talking points of the meeting were still met, thus care needs to be taken.</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No real surprises </w:t>
            </w:r>
            <w:proofErr w:type="gramStart"/>
            <w:r>
              <w:rPr>
                <w:rFonts w:ascii="Times New Roman" w:hAnsi="Times New Roman" w:cs="Times New Roman"/>
                <w:sz w:val="24"/>
                <w:szCs w:val="24"/>
              </w:rPr>
              <w:t>as of yet</w:t>
            </w:r>
            <w:proofErr w:type="gramEnd"/>
            <w:r>
              <w:rPr>
                <w:rFonts w:ascii="Times New Roman" w:hAnsi="Times New Roman" w:cs="Times New Roman"/>
                <w:sz w:val="24"/>
                <w:szCs w:val="24"/>
              </w:rPr>
              <w:t>.</w:t>
            </w:r>
          </w:p>
          <w:p w:rsidR="00F72986" w:rsidRDefault="00F72986" w:rsidP="00DD6986">
            <w:pPr>
              <w:spacing w:line="276" w:lineRule="auto"/>
              <w:rPr>
                <w:rFonts w:ascii="Times New Roman" w:hAnsi="Times New Roman" w:cs="Times New Roman"/>
                <w:sz w:val="24"/>
                <w:szCs w:val="24"/>
              </w:rPr>
            </w:pPr>
          </w:p>
        </w:tc>
      </w:tr>
    </w:tbl>
    <w:p w:rsidR="00F72986" w:rsidRDefault="00F72986" w:rsidP="00DD6986">
      <w:pPr>
        <w:spacing w:line="276" w:lineRule="auto"/>
        <w:rPr>
          <w:ins w:id="44" w:author="James Yu (jyu8)" w:date="2019-02-23T18:16:00Z"/>
          <w:rFonts w:ascii="Times New Roman" w:hAnsi="Times New Roman" w:cs="Times New Roman"/>
          <w:sz w:val="24"/>
          <w:szCs w:val="24"/>
        </w:rPr>
      </w:pPr>
    </w:p>
    <w:p w:rsidR="009656C2" w:rsidRDefault="009656C2" w:rsidP="00DD6986">
      <w:pPr>
        <w:spacing w:line="276" w:lineRule="auto"/>
        <w:rPr>
          <w:ins w:id="45" w:author="James Yu (jyu8)" w:date="2019-02-23T18:17:00Z"/>
          <w:rFonts w:ascii="Times New Roman" w:hAnsi="Times New Roman" w:cs="Times New Roman"/>
          <w:sz w:val="24"/>
          <w:szCs w:val="24"/>
        </w:rPr>
      </w:pPr>
    </w:p>
    <w:p w:rsidR="009656C2" w:rsidRDefault="009656C2" w:rsidP="00DD6986">
      <w:pPr>
        <w:spacing w:line="276" w:lineRule="auto"/>
        <w:rPr>
          <w:ins w:id="46" w:author="James Yu (jyu8)" w:date="2019-02-23T18:17:00Z"/>
          <w:rFonts w:ascii="Times New Roman" w:hAnsi="Times New Roman" w:cs="Times New Roman"/>
          <w:sz w:val="24"/>
          <w:szCs w:val="24"/>
        </w:rPr>
      </w:pPr>
    </w:p>
    <w:p w:rsidR="009656C2" w:rsidRDefault="009656C2" w:rsidP="00DD6986">
      <w:pPr>
        <w:spacing w:line="276" w:lineRule="auto"/>
        <w:rPr>
          <w:ins w:id="47" w:author="James Yu (jyu8)" w:date="2019-02-23T18:17:00Z"/>
          <w:rFonts w:ascii="Times New Roman" w:hAnsi="Times New Roman" w:cs="Times New Roman"/>
          <w:sz w:val="24"/>
          <w:szCs w:val="24"/>
        </w:rPr>
      </w:pPr>
      <w:ins w:id="48" w:author="James Yu (jyu8)" w:date="2019-02-23T18:17:00Z">
        <w:r>
          <w:rPr>
            <w:rFonts w:ascii="Times New Roman" w:hAnsi="Times New Roman" w:cs="Times New Roman"/>
            <w:sz w:val="24"/>
            <w:szCs w:val="24"/>
          </w:rPr>
          <w:t>(11) References:</w:t>
        </w:r>
      </w:ins>
    </w:p>
    <w:p w:rsidR="009656C2" w:rsidRPr="00DD6986" w:rsidRDefault="009656C2" w:rsidP="00DD6986">
      <w:pPr>
        <w:spacing w:line="276" w:lineRule="auto"/>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SCRUM </w:t>
      </w:r>
      <w:proofErr w:type="gramStart"/>
      <w:r>
        <w:rPr>
          <w:rFonts w:ascii="Times New Roman" w:hAnsi="Times New Roman" w:cs="Times New Roman"/>
          <w:b/>
          <w:sz w:val="24"/>
          <w:szCs w:val="24"/>
        </w:rPr>
        <w:t>Sample:</w:t>
      </w:r>
      <w:ins w:id="49" w:author="James Yu (jyu8)" w:date="2019-02-25T17:20:00Z">
        <w:r w:rsidR="00402186">
          <w:rPr>
            <w:rFonts w:ascii="Times New Roman" w:hAnsi="Times New Roman" w:cs="Times New Roman"/>
            <w:b/>
            <w:sz w:val="24"/>
            <w:szCs w:val="24"/>
          </w:rPr>
          <w:t>??</w:t>
        </w:r>
      </w:ins>
      <w:proofErr w:type="gramEnd"/>
      <w:ins w:id="50" w:author="James Yu (jyu8)" w:date="2019-02-25T17:21:00Z">
        <w:r w:rsidR="00402186">
          <w:rPr>
            <w:rFonts w:ascii="Times New Roman" w:hAnsi="Times New Roman" w:cs="Times New Roman"/>
            <w:b/>
            <w:sz w:val="24"/>
            <w:szCs w:val="24"/>
          </w:rPr>
          <w:t xml:space="preserve"> </w:t>
        </w:r>
      </w:ins>
    </w:p>
    <w:p w:rsidR="00E24C73" w:rsidRDefault="00E24C73" w:rsidP="00AB0AF5">
      <w:pPr>
        <w:spacing w:line="276" w:lineRule="auto"/>
        <w:rPr>
          <w:ins w:id="51" w:author="James Yu (jyu8)" w:date="2019-02-25T17:20:00Z"/>
          <w:rFonts w:ascii="Times New Roman" w:hAnsi="Times New Roman" w:cs="Times New Roman"/>
          <w:b/>
          <w:sz w:val="24"/>
          <w:szCs w:val="24"/>
        </w:rPr>
      </w:pPr>
      <w:r>
        <w:rPr>
          <w:rFonts w:ascii="Times New Roman" w:hAnsi="Times New Roman" w:cs="Times New Roman"/>
          <w:b/>
          <w:sz w:val="24"/>
          <w:szCs w:val="24"/>
        </w:rPr>
        <w:t>1/28/2019</w:t>
      </w:r>
    </w:p>
    <w:p w:rsidR="00402186" w:rsidRDefault="00402186" w:rsidP="00AB0AF5">
      <w:pPr>
        <w:spacing w:line="276" w:lineRule="auto"/>
        <w:rPr>
          <w:rFonts w:ascii="Times New Roman" w:hAnsi="Times New Roman" w:cs="Times New Roman"/>
          <w:b/>
          <w:sz w:val="24"/>
          <w:szCs w:val="24"/>
        </w:rPr>
      </w:pPr>
      <w:ins w:id="52" w:author="James Yu (jyu8)" w:date="2019-02-25T17:20:00Z">
        <w:r>
          <w:rPr>
            <w:rFonts w:ascii="Times New Roman" w:hAnsi="Times New Roman" w:cs="Times New Roman"/>
            <w:b/>
            <w:sz w:val="24"/>
            <w:szCs w:val="24"/>
          </w:rPr>
          <w:t>This is NOT Scrum meeting…</w:t>
        </w:r>
      </w:ins>
      <w:ins w:id="53" w:author="James Yu (jyu8)" w:date="2019-02-25T17:21:00Z">
        <w:r>
          <w:rPr>
            <w:rFonts w:ascii="Times New Roman" w:hAnsi="Times New Roman" w:cs="Times New Roman"/>
            <w:b/>
            <w:sz w:val="24"/>
            <w:szCs w:val="24"/>
          </w:rPr>
          <w:t xml:space="preserve"> This looks like a sprint planning discussion meeting. </w:t>
        </w:r>
      </w:ins>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ins w:id="54" w:author="James Yu (jyu8)" w:date="2019-02-25T17:20:00Z">
        <w:r w:rsidR="00402186">
          <w:rPr>
            <w:rFonts w:ascii="Times New Roman" w:hAnsi="Times New Roman" w:cs="Times New Roman"/>
            <w:sz w:val="24"/>
            <w:szCs w:val="24"/>
          </w:rPr>
          <w:t xml:space="preserve"> </w:t>
        </w:r>
      </w:ins>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Current sprint results </w:t>
      </w:r>
      <w:ins w:id="55" w:author="James Yu (jyu8)" w:date="2019-02-25T17:08:00Z">
        <w:r w:rsidR="00463FF6">
          <w:rPr>
            <w:rFonts w:ascii="Times New Roman" w:hAnsi="Times New Roman" w:cs="Times New Roman"/>
            <w:sz w:val="24"/>
            <w:szCs w:val="24"/>
          </w:rPr>
          <w:t xml:space="preserve">????? </w:t>
        </w:r>
      </w:ins>
      <w:r>
        <w:rPr>
          <w:rFonts w:ascii="Times New Roman" w:hAnsi="Times New Roman" w:cs="Times New Roman"/>
          <w:sz w:val="24"/>
          <w:szCs w:val="24"/>
        </w:rPr>
        <w:t>indicate that each team member is doing their part to learn the JIRA system such that future implementation will not hinder the project completion or recording. Primary goals of determining a project and contacting the owner for an initial introduction have been completed</w:t>
      </w:r>
      <w:ins w:id="56" w:author="James Yu (jyu8)" w:date="2019-02-25T17:09:00Z">
        <w:r w:rsidR="00463FF6">
          <w:rPr>
            <w:rFonts w:ascii="Times New Roman" w:hAnsi="Times New Roman" w:cs="Times New Roman"/>
            <w:sz w:val="24"/>
            <w:szCs w:val="24"/>
          </w:rPr>
          <w:t xml:space="preserve"> what are the </w:t>
        </w:r>
        <w:proofErr w:type="gramStart"/>
        <w:r w:rsidR="00463FF6">
          <w:rPr>
            <w:rFonts w:ascii="Times New Roman" w:hAnsi="Times New Roman" w:cs="Times New Roman"/>
            <w:sz w:val="24"/>
            <w:szCs w:val="24"/>
          </w:rPr>
          <w:t xml:space="preserve">results.  </w:t>
        </w:r>
      </w:ins>
      <w:r>
        <w:rPr>
          <w:rFonts w:ascii="Times New Roman" w:hAnsi="Times New Roman" w:cs="Times New Roman"/>
          <w:sz w:val="24"/>
          <w:szCs w:val="24"/>
        </w:rPr>
        <w:t>.</w:t>
      </w:r>
      <w:proofErr w:type="gramEnd"/>
      <w:r>
        <w:rPr>
          <w:rFonts w:ascii="Times New Roman" w:hAnsi="Times New Roman" w:cs="Times New Roman"/>
          <w:sz w:val="24"/>
          <w:szCs w:val="24"/>
        </w:rPr>
        <w:t xml:space="preserve"> This indicates that planning and estimation are well under way to having a strong footing</w:t>
      </w:r>
      <w:ins w:id="57" w:author="James Yu (jyu8)" w:date="2019-02-25T17:09:00Z">
        <w:r w:rsidR="00463FF6">
          <w:rPr>
            <w:rFonts w:ascii="Times New Roman" w:hAnsi="Times New Roman" w:cs="Times New Roman"/>
            <w:sz w:val="24"/>
            <w:szCs w:val="24"/>
          </w:rPr>
          <w:t xml:space="preserve"> </w:t>
        </w:r>
        <w:proofErr w:type="gramStart"/>
        <w:r w:rsidR="00463FF6">
          <w:rPr>
            <w:rFonts w:ascii="Times New Roman" w:hAnsi="Times New Roman" w:cs="Times New Roman"/>
            <w:sz w:val="24"/>
            <w:szCs w:val="24"/>
          </w:rPr>
          <w:t xml:space="preserve">??? </w:t>
        </w:r>
      </w:ins>
      <w:r>
        <w:rPr>
          <w:rFonts w:ascii="Times New Roman" w:hAnsi="Times New Roman" w:cs="Times New Roman"/>
          <w:sz w:val="24"/>
          <w:szCs w:val="24"/>
        </w:rPr>
        <w:t>.</w:t>
      </w:r>
      <w:proofErr w:type="gramEnd"/>
    </w:p>
    <w:p w:rsidR="00402186" w:rsidRDefault="00785B98" w:rsidP="00AB0AF5">
      <w:pPr>
        <w:spacing w:line="276" w:lineRule="auto"/>
        <w:rPr>
          <w:ins w:id="58" w:author="James Yu (jyu8)" w:date="2019-02-25T17:19:00Z"/>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ins w:id="59" w:author="James Yu (jyu8)" w:date="2019-02-25T17:10:00Z">
        <w:r w:rsidR="00463FF6">
          <w:rPr>
            <w:rFonts w:ascii="Times New Roman" w:hAnsi="Times New Roman" w:cs="Times New Roman"/>
            <w:sz w:val="24"/>
            <w:szCs w:val="24"/>
          </w:rPr>
          <w:t xml:space="preserve"> ??? do</w:t>
        </w:r>
      </w:ins>
      <w:ins w:id="60" w:author="James Yu (jyu8)" w:date="2019-02-25T17:11:00Z">
        <w:r w:rsidR="00463FF6">
          <w:rPr>
            <w:rFonts w:ascii="Times New Roman" w:hAnsi="Times New Roman" w:cs="Times New Roman"/>
            <w:sz w:val="24"/>
            <w:szCs w:val="24"/>
          </w:rPr>
          <w:t xml:space="preserve"> not understand t</w:t>
        </w:r>
      </w:ins>
      <w:ins w:id="61" w:author="James Yu (jyu8)" w:date="2019-02-25T17:13:00Z">
        <w:r w:rsidR="00463FF6">
          <w:rPr>
            <w:rFonts w:ascii="Times New Roman" w:hAnsi="Times New Roman" w:cs="Times New Roman"/>
            <w:sz w:val="24"/>
            <w:szCs w:val="24"/>
          </w:rPr>
          <w:t>his paragraph.</w:t>
        </w:r>
      </w:ins>
      <w:ins w:id="62" w:author="James Yu (jyu8)" w:date="2019-02-25T17:14:00Z">
        <w:r w:rsidR="00463FF6">
          <w:rPr>
            <w:rFonts w:ascii="Times New Roman" w:hAnsi="Times New Roman" w:cs="Times New Roman"/>
            <w:sz w:val="24"/>
            <w:szCs w:val="24"/>
          </w:rPr>
          <w:t xml:space="preserve"> </w:t>
        </w:r>
      </w:ins>
    </w:p>
    <w:p w:rsidR="00785B98" w:rsidRDefault="00463FF6" w:rsidP="00402186">
      <w:pPr>
        <w:spacing w:line="276" w:lineRule="auto"/>
        <w:ind w:firstLine="720"/>
        <w:rPr>
          <w:rFonts w:ascii="Times New Roman" w:hAnsi="Times New Roman" w:cs="Times New Roman"/>
          <w:sz w:val="24"/>
          <w:szCs w:val="24"/>
        </w:rPr>
        <w:pPrChange w:id="63" w:author="James Yu (jyu8)" w:date="2019-02-25T17:19:00Z">
          <w:pPr>
            <w:spacing w:line="276" w:lineRule="auto"/>
          </w:pPr>
        </w:pPrChange>
      </w:pPr>
      <w:ins w:id="64" w:author="James Yu (jyu8)" w:date="2019-02-25T17:14:00Z">
        <w:r>
          <w:rPr>
            <w:rFonts w:ascii="Times New Roman" w:hAnsi="Times New Roman" w:cs="Times New Roman"/>
            <w:sz w:val="24"/>
            <w:szCs w:val="24"/>
          </w:rPr>
          <w:lastRenderedPageBreak/>
          <w:t xml:space="preserve"> In the </w:t>
        </w:r>
        <w:proofErr w:type="spellStart"/>
        <w:r>
          <w:rPr>
            <w:rFonts w:ascii="Times New Roman" w:hAnsi="Times New Roman" w:cs="Times New Roman"/>
            <w:sz w:val="24"/>
            <w:szCs w:val="24"/>
          </w:rPr>
          <w:t>conlusion</w:t>
        </w:r>
        <w:proofErr w:type="spellEnd"/>
        <w:r>
          <w:rPr>
            <w:rFonts w:ascii="Times New Roman" w:hAnsi="Times New Roman" w:cs="Times New Roman"/>
            <w:sz w:val="24"/>
            <w:szCs w:val="24"/>
          </w:rPr>
          <w:t xml:space="preserve"> paragraph, it should </w:t>
        </w:r>
      </w:ins>
      <w:ins w:id="65" w:author="James Yu (jyu8)" w:date="2019-02-25T17:15:00Z">
        <w:r>
          <w:rPr>
            <w:rFonts w:ascii="Times New Roman" w:hAnsi="Times New Roman" w:cs="Times New Roman"/>
            <w:sz w:val="24"/>
            <w:szCs w:val="24"/>
          </w:rPr>
          <w:t>discuss the list of tasks planned for the sprint</w:t>
        </w:r>
      </w:ins>
      <w:ins w:id="66" w:author="James Yu (jyu8)" w:date="2019-02-25T17:16:00Z">
        <w:r w:rsidR="00402186">
          <w:rPr>
            <w:rFonts w:ascii="Times New Roman" w:hAnsi="Times New Roman" w:cs="Times New Roman"/>
            <w:sz w:val="24"/>
            <w:szCs w:val="24"/>
          </w:rPr>
          <w:t xml:space="preserve">, results, </w:t>
        </w:r>
      </w:ins>
      <w:ins w:id="67" w:author="James Yu (jyu8)" w:date="2019-02-25T17:18:00Z">
        <w:r w:rsidR="00402186">
          <w:rPr>
            <w:rFonts w:ascii="Times New Roman" w:hAnsi="Times New Roman" w:cs="Times New Roman"/>
            <w:sz w:val="24"/>
            <w:szCs w:val="24"/>
          </w:rPr>
          <w:t xml:space="preserve">lessons learnt, and what your team can improve for the next sprint. </w:t>
        </w:r>
      </w:ins>
    </w:p>
    <w:p w:rsidR="00465355" w:rsidRDefault="00465355" w:rsidP="00AB0AF5">
      <w:pPr>
        <w:spacing w:line="276" w:lineRule="auto"/>
        <w:rPr>
          <w:rFonts w:ascii="Times New Roman" w:hAnsi="Times New Roman" w:cs="Times New Roman"/>
          <w:sz w:val="24"/>
          <w:szCs w:val="24"/>
        </w:rPr>
      </w:pPr>
    </w:p>
    <w:p w:rsidR="00465355" w:rsidRDefault="00465355" w:rsidP="00AB0AF5">
      <w:pPr>
        <w:pBdr>
          <w:bottom w:val="single" w:sz="6" w:space="1" w:color="auto"/>
        </w:pBdr>
        <w:spacing w:line="276" w:lineRule="auto"/>
        <w:rPr>
          <w:rFonts w:ascii="Times New Roman" w:hAnsi="Times New Roman" w:cs="Times New Roman"/>
          <w:b/>
          <w:sz w:val="24"/>
          <w:szCs w:val="24"/>
        </w:rPr>
      </w:pPr>
      <w:r>
        <w:rPr>
          <w:rFonts w:ascii="Times New Roman" w:hAnsi="Times New Roman" w:cs="Times New Roman"/>
          <w:b/>
          <w:sz w:val="24"/>
          <w:szCs w:val="24"/>
        </w:rPr>
        <w:t>Appendix:</w:t>
      </w:r>
    </w:p>
    <w:p w:rsidR="00465355" w:rsidRDefault="0046535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meeting:</w:t>
      </w:r>
    </w:p>
    <w:p w:rsidR="00465355"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1</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Ruby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potential. We will use something everyone is comfortable with.</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We should focus on the process and always note what works versus what didn’t.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project completion with a working product is important, but the process is just as important to learn.</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Ensure everyone understands the uploaded documents for reports.</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Decide on the team name to be unique.</w:t>
      </w:r>
    </w:p>
    <w:p w:rsidR="00B3708C"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2</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Look at the uploaded projects so that we can begin determining what everyone wants to do. Be sure to pick a primary and backup projects that are liked.</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Begin learning JIRA and play with the sandbox. Be sure to sign in to JIRA and comment on the checklist for participation. Go through the JIRA tutorial.</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Consider what each role is going to require.</w:t>
      </w:r>
    </w:p>
    <w:p w:rsidR="00CA09E7" w:rsidRDefault="00CA09E7"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3</w:t>
      </w:r>
      <w:r>
        <w:rPr>
          <w:rFonts w:ascii="Times New Roman" w:hAnsi="Times New Roman" w:cs="Times New Roman"/>
          <w:b/>
          <w:sz w:val="24"/>
          <w:szCs w:val="24"/>
        </w:rPr>
        <w:t>:</w:t>
      </w:r>
    </w:p>
    <w:p w:rsidR="00CA09E7" w:rsidRDefault="00CA09E7" w:rsidP="00AB0AF5">
      <w:pPr>
        <w:spacing w:line="276" w:lineRule="auto"/>
        <w:rPr>
          <w:rFonts w:ascii="Times New Roman" w:hAnsi="Times New Roman" w:cs="Times New Roman"/>
          <w:sz w:val="24"/>
          <w:szCs w:val="24"/>
        </w:rPr>
      </w:pPr>
      <w:r>
        <w:rPr>
          <w:rFonts w:ascii="Times New Roman" w:hAnsi="Times New Roman" w:cs="Times New Roman"/>
          <w:sz w:val="24"/>
          <w:szCs w:val="24"/>
        </w:rPr>
        <w:t>Make note that Sprint 0 will be coming to an end soon, so be sure to have the JIRA tutorial completed, and play around in the sandbox.</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t>Establish who is responsible for what parts.</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t>Decide on a project by the end of the meeting.</w:t>
      </w:r>
    </w:p>
    <w:p w:rsidR="003E5A97" w:rsidRDefault="003E5A97" w:rsidP="00AB0AF5">
      <w:pPr>
        <w:spacing w:line="276" w:lineRule="auto"/>
        <w:rPr>
          <w:rFonts w:ascii="Times New Roman" w:hAnsi="Times New Roman" w:cs="Times New Roman"/>
          <w:sz w:val="24"/>
          <w:szCs w:val="24"/>
        </w:rPr>
      </w:pPr>
    </w:p>
    <w:p w:rsidR="003E5A97" w:rsidRDefault="0090161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Customer Client Discussions:</w:t>
      </w:r>
    </w:p>
    <w:p w:rsidR="007B56AF" w:rsidRDefault="007B56AF"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Email 1</w:t>
      </w:r>
      <w:r>
        <w:rPr>
          <w:rFonts w:ascii="Times New Roman" w:hAnsi="Times New Roman" w:cs="Times New Roman"/>
          <w:b/>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lastRenderedPageBreak/>
        <w:t>We will be the team working on your project "Luna's List". We have a few questions we would like to ask regarding the project.</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What is your preferred way of communicating (email, phone, skype, etc.)?</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Is the primary vision for the project mobile or web based? (As a group we have very limited mobile development experience so web-based would be preferred)</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Do you have any specific vision for the UI design of the site or will that be left to us to decide?</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Do you have a full problem statement already created or will that need to be </w:t>
      </w:r>
      <w:proofErr w:type="gramStart"/>
      <w:r>
        <w:rPr>
          <w:rFonts w:eastAsia="Times New Roman"/>
          <w:color w:val="000000"/>
          <w:sz w:val="24"/>
          <w:szCs w:val="24"/>
        </w:rPr>
        <w:t>generated</w:t>
      </w:r>
      <w:proofErr w:type="gramEnd"/>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in advance!</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2</w:t>
      </w:r>
      <w:r>
        <w:rPr>
          <w:rFonts w:ascii="Times New Roman" w:eastAsia="Times New Roman" w:hAnsi="Times New Roman" w:cs="Times New Roman"/>
          <w:b/>
          <w:color w:val="000000"/>
          <w:sz w:val="24"/>
          <w:szCs w:val="24"/>
        </w:rPr>
        <w:t>:</w:t>
      </w:r>
    </w:p>
    <w:p w:rsidR="007B56AF" w:rsidRDefault="007B56AF" w:rsidP="007B56AF">
      <w:pPr>
        <w:rPr>
          <w:rFonts w:eastAsia="Times New Roman"/>
          <w:color w:val="000000"/>
          <w:sz w:val="24"/>
          <w:szCs w:val="24"/>
        </w:rPr>
      </w:pPr>
      <w:r>
        <w:rPr>
          <w:rFonts w:eastAsia="Times New Roman"/>
          <w:color w:val="000000"/>
          <w:sz w:val="24"/>
          <w:szCs w:val="24"/>
        </w:rPr>
        <w:t xml:space="preserve">Noah, </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for reaching out. I am excited about working with you and the team!</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My preferred way of communication is all 3.  First email for anything quick. Then skype </w:t>
      </w:r>
      <w:proofErr w:type="gramStart"/>
      <w:r>
        <w:rPr>
          <w:rFonts w:eastAsia="Times New Roman"/>
          <w:color w:val="000000"/>
          <w:sz w:val="24"/>
          <w:szCs w:val="24"/>
        </w:rPr>
        <w:t>in order to</w:t>
      </w:r>
      <w:proofErr w:type="gramEnd"/>
      <w:r>
        <w:rPr>
          <w:rFonts w:eastAsia="Times New Roman"/>
          <w:color w:val="000000"/>
          <w:sz w:val="24"/>
          <w:szCs w:val="24"/>
        </w:rPr>
        <w:t xml:space="preserve"> communicate effectively. </w:t>
      </w:r>
      <w:proofErr w:type="gramStart"/>
      <w:r>
        <w:rPr>
          <w:rFonts w:eastAsia="Times New Roman"/>
          <w:color w:val="000000"/>
          <w:sz w:val="24"/>
          <w:szCs w:val="24"/>
        </w:rPr>
        <w:t>Finally</w:t>
      </w:r>
      <w:proofErr w:type="gramEnd"/>
      <w:r>
        <w:rPr>
          <w:rFonts w:eastAsia="Times New Roman"/>
          <w:color w:val="000000"/>
          <w:sz w:val="24"/>
          <w:szCs w:val="24"/>
        </w:rPr>
        <w:t xml:space="preserve"> for anything urgent phone would be best.</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We could absolutely do web based and move to mobile after the MVP.</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I will leave it to the group on UI vision.  Some elements that are important will be ease of use and interesting as well as organized and visually appealing.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The full problem statement is here: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Dogs have been interwoven into our lives at a scale never seen before. They have moved outside of the perimeter of our homes and yards and into our roads, stores and entertainment areas.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More and more questions have flooded businesses, parks, and buildings on when, where and how can I bring my dog?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Lunas List will help answer these questions and more by providing a platform that provides communities with Dog friendly spaces.  It will also bring Dog Owners together in different ways.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Noah can I ask for a quick bio or resume of the group who is working on this project. And let me know if you have any questions. Also, </w:t>
      </w:r>
      <w:proofErr w:type="gramStart"/>
      <w:r>
        <w:rPr>
          <w:rFonts w:eastAsia="Times New Roman"/>
          <w:color w:val="000000"/>
          <w:sz w:val="24"/>
          <w:szCs w:val="24"/>
        </w:rPr>
        <w:t>is</w:t>
      </w:r>
      <w:proofErr w:type="gramEnd"/>
      <w:r>
        <w:rPr>
          <w:rFonts w:eastAsia="Times New Roman"/>
          <w:color w:val="000000"/>
          <w:sz w:val="24"/>
          <w:szCs w:val="24"/>
        </w:rPr>
        <w:t xml:space="preserve"> there milestone dates that are already established?</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My number is 281.513.1354.</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 you in advance,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Victor M. Rivera</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3</w:t>
      </w:r>
      <w:r>
        <w:rPr>
          <w:rFonts w:ascii="Times New Roman" w:eastAsia="Times New Roman" w:hAnsi="Times New Roman" w:cs="Times New Roman"/>
          <w:b/>
          <w:color w:val="000000"/>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Thanks for your response. As requested, here is a quick bio of the team members: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Thi Phan: Python, Java, Swift, Ruby on Rails</w:t>
      </w:r>
    </w:p>
    <w:p w:rsidR="007B56AF" w:rsidRDefault="007B56AF" w:rsidP="007B56AF">
      <w:pPr>
        <w:pStyle w:val="NormalWeb"/>
        <w:rPr>
          <w:color w:val="000000"/>
          <w:sz w:val="24"/>
          <w:szCs w:val="24"/>
        </w:rPr>
      </w:pPr>
      <w:r>
        <w:rPr>
          <w:color w:val="000000"/>
          <w:sz w:val="24"/>
          <w:szCs w:val="24"/>
        </w:rPr>
        <w:t>Wesley Jones: Python, Java, Ruby on Rails</w:t>
      </w:r>
    </w:p>
    <w:p w:rsidR="007B56AF" w:rsidRDefault="007B56AF" w:rsidP="007B56AF">
      <w:pPr>
        <w:pStyle w:val="NormalWeb"/>
        <w:rPr>
          <w:color w:val="000000"/>
          <w:sz w:val="24"/>
          <w:szCs w:val="24"/>
        </w:rPr>
      </w:pPr>
      <w:proofErr w:type="spellStart"/>
      <w:r>
        <w:rPr>
          <w:color w:val="000000"/>
          <w:sz w:val="24"/>
          <w:szCs w:val="24"/>
        </w:rPr>
        <w:t>Larz</w:t>
      </w:r>
      <w:proofErr w:type="spellEnd"/>
      <w:r>
        <w:rPr>
          <w:color w:val="000000"/>
          <w:sz w:val="24"/>
          <w:szCs w:val="24"/>
        </w:rPr>
        <w:t xml:space="preserve"> Leonard: Java, Python, Ruby on Rails</w:t>
      </w:r>
    </w:p>
    <w:p w:rsidR="007B56AF" w:rsidRDefault="007B56AF" w:rsidP="007B56AF">
      <w:pPr>
        <w:pStyle w:val="NormalWeb"/>
        <w:rPr>
          <w:color w:val="000000"/>
          <w:sz w:val="24"/>
          <w:szCs w:val="24"/>
        </w:rPr>
      </w:pPr>
      <w:r>
        <w:rPr>
          <w:color w:val="000000"/>
          <w:sz w:val="24"/>
          <w:szCs w:val="24"/>
        </w:rPr>
        <w:t>Vinh Tran: Java, C/C++, SQL</w:t>
      </w:r>
    </w:p>
    <w:p w:rsidR="007B56AF" w:rsidRDefault="007B56AF" w:rsidP="007B56AF">
      <w:pPr>
        <w:pStyle w:val="NormalWeb"/>
        <w:rPr>
          <w:color w:val="000000"/>
          <w:sz w:val="24"/>
          <w:szCs w:val="24"/>
        </w:rPr>
      </w:pPr>
      <w:r>
        <w:rPr>
          <w:color w:val="000000"/>
          <w:sz w:val="24"/>
          <w:szCs w:val="24"/>
        </w:rPr>
        <w:t>Noah Hanks: Python, C++, SQL, Ruby on Rails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 xml:space="preserve">Since most of us have experience with Ruby on Rails, it would probably be the best platform for us to base the project on. </w:t>
      </w:r>
      <w:proofErr w:type="gramStart"/>
      <w:r>
        <w:rPr>
          <w:color w:val="000000"/>
          <w:sz w:val="24"/>
          <w:szCs w:val="24"/>
        </w:rPr>
        <w:t>In regards to</w:t>
      </w:r>
      <w:proofErr w:type="gramEnd"/>
      <w:r>
        <w:rPr>
          <w:color w:val="000000"/>
          <w:sz w:val="24"/>
          <w:szCs w:val="24"/>
        </w:rPr>
        <w:t xml:space="preserve"> your question about milestones, the dates are not established yet but there will be a total of 4 sprints. If you have any more </w:t>
      </w:r>
      <w:proofErr w:type="gramStart"/>
      <w:r>
        <w:rPr>
          <w:color w:val="000000"/>
          <w:sz w:val="24"/>
          <w:szCs w:val="24"/>
        </w:rPr>
        <w:t>questions</w:t>
      </w:r>
      <w:proofErr w:type="gramEnd"/>
      <w:r>
        <w:rPr>
          <w:color w:val="000000"/>
          <w:sz w:val="24"/>
          <w:szCs w:val="24"/>
        </w:rPr>
        <w:t xml:space="preserve"> please feel free to ask. </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lastRenderedPageBreak/>
        <w:t>Noah Hanks</w:t>
      </w:r>
    </w:p>
    <w:p w:rsidR="007B56AF" w:rsidRPr="007B56AF" w:rsidRDefault="007B56AF" w:rsidP="007B56AF">
      <w:pPr>
        <w:rPr>
          <w:rFonts w:ascii="Times New Roman" w:eastAsia="Times New Roman" w:hAnsi="Times New Roman" w:cs="Times New Roman"/>
          <w:b/>
          <w:color w:val="000000"/>
          <w:sz w:val="24"/>
          <w:szCs w:val="24"/>
        </w:rPr>
      </w:pPr>
    </w:p>
    <w:p w:rsidR="00B3708C" w:rsidRPr="00B3708C" w:rsidRDefault="00B3708C" w:rsidP="00AB0AF5">
      <w:pPr>
        <w:spacing w:line="276" w:lineRule="auto"/>
        <w:rPr>
          <w:rFonts w:ascii="Times New Roman" w:hAnsi="Times New Roman" w:cs="Times New Roman"/>
          <w:sz w:val="24"/>
          <w:szCs w:val="24"/>
        </w:rPr>
      </w:pPr>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A1A90"/>
    <w:multiLevelType w:val="hybridMultilevel"/>
    <w:tmpl w:val="5E8EC930"/>
    <w:lvl w:ilvl="0" w:tplc="9DC4D1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40A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567C2"/>
    <w:multiLevelType w:val="hybridMultilevel"/>
    <w:tmpl w:val="8690ECEA"/>
    <w:lvl w:ilvl="0" w:tplc="68A2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Yu (jyu8)">
    <w15:presenceInfo w15:providerId="AD" w15:userId="S-1-5-21-1377908497-2601612057-3072656030-805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xMTCysDQyMTM1MbRU0lEKTi0uzszPAykwqgUAeR6WrSwAAAA="/>
  </w:docVars>
  <w:rsids>
    <w:rsidRoot w:val="008A7713"/>
    <w:rsid w:val="00051D5C"/>
    <w:rsid w:val="001913FB"/>
    <w:rsid w:val="001C1E2A"/>
    <w:rsid w:val="003E5A97"/>
    <w:rsid w:val="00402186"/>
    <w:rsid w:val="00463FF6"/>
    <w:rsid w:val="00465355"/>
    <w:rsid w:val="00472C1C"/>
    <w:rsid w:val="005B25BE"/>
    <w:rsid w:val="00600363"/>
    <w:rsid w:val="006D7694"/>
    <w:rsid w:val="007311FA"/>
    <w:rsid w:val="00736394"/>
    <w:rsid w:val="00785B98"/>
    <w:rsid w:val="007B56AF"/>
    <w:rsid w:val="008716E7"/>
    <w:rsid w:val="008955EA"/>
    <w:rsid w:val="008A7713"/>
    <w:rsid w:val="00901613"/>
    <w:rsid w:val="009656C2"/>
    <w:rsid w:val="00976391"/>
    <w:rsid w:val="009A6308"/>
    <w:rsid w:val="009C6C95"/>
    <w:rsid w:val="009F2F9A"/>
    <w:rsid w:val="00A867E4"/>
    <w:rsid w:val="00AB0AF5"/>
    <w:rsid w:val="00B3708C"/>
    <w:rsid w:val="00BA022C"/>
    <w:rsid w:val="00C91566"/>
    <w:rsid w:val="00CA09E7"/>
    <w:rsid w:val="00CA0FD1"/>
    <w:rsid w:val="00D04094"/>
    <w:rsid w:val="00D274EE"/>
    <w:rsid w:val="00DD6986"/>
    <w:rsid w:val="00E24C73"/>
    <w:rsid w:val="00EE5E7E"/>
    <w:rsid w:val="00F42FB8"/>
    <w:rsid w:val="00F7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CF9E"/>
  <w15:docId w15:val="{E058DC8E-8DA6-42BB-B110-67861250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1">
    <w:name w:val="Unresolved Mention1"/>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 w:type="table" w:styleId="TableGrid">
    <w:name w:val="Table Grid"/>
    <w:basedOn w:val="TableNormal"/>
    <w:uiPriority w:val="39"/>
    <w:rsid w:val="00F7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6AF"/>
    <w:pPr>
      <w:spacing w:after="0" w:line="240" w:lineRule="auto"/>
    </w:pPr>
    <w:rPr>
      <w:rFonts w:ascii="Calibri" w:hAnsi="Calibri" w:cs="Calibri"/>
    </w:rPr>
  </w:style>
  <w:style w:type="paragraph" w:styleId="ListParagraph">
    <w:name w:val="List Paragraph"/>
    <w:basedOn w:val="Normal"/>
    <w:uiPriority w:val="34"/>
    <w:qFormat/>
    <w:rsid w:val="00D04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8381">
      <w:bodyDiv w:val="1"/>
      <w:marLeft w:val="0"/>
      <w:marRight w:val="0"/>
      <w:marTop w:val="0"/>
      <w:marBottom w:val="0"/>
      <w:divBdr>
        <w:top w:val="none" w:sz="0" w:space="0" w:color="auto"/>
        <w:left w:val="none" w:sz="0" w:space="0" w:color="auto"/>
        <w:bottom w:val="none" w:sz="0" w:space="0" w:color="auto"/>
        <w:right w:val="none" w:sz="0" w:space="0" w:color="auto"/>
      </w:divBdr>
    </w:div>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 w:id="2010401377">
      <w:bodyDiv w:val="1"/>
      <w:marLeft w:val="0"/>
      <w:marRight w:val="0"/>
      <w:marTop w:val="0"/>
      <w:marBottom w:val="0"/>
      <w:divBdr>
        <w:top w:val="none" w:sz="0" w:space="0" w:color="auto"/>
        <w:left w:val="none" w:sz="0" w:space="0" w:color="auto"/>
        <w:bottom w:val="none" w:sz="0" w:space="0" w:color="auto"/>
        <w:right w:val="none" w:sz="0" w:space="0" w:color="auto"/>
      </w:divBdr>
    </w:div>
    <w:div w:id="20872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iterpallasch/4882-Cap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James Yu (jyu8)</cp:lastModifiedBy>
  <cp:revision>2</cp:revision>
  <dcterms:created xsi:type="dcterms:W3CDTF">2019-02-25T23:24:00Z</dcterms:created>
  <dcterms:modified xsi:type="dcterms:W3CDTF">2019-02-25T23:24:00Z</dcterms:modified>
</cp:coreProperties>
</file>